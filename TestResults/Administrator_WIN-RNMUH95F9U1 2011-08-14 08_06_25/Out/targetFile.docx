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F69" w:rsidRPr="007D5F69" w:rsidRDefault="007D5F69" w:rsidP="007D5F69">
      <w:pPr>
        <w:spacing w:after="0" w:line="240" w:lineRule="auto"/>
        <w:jc w:val="center"/>
        <w:rPr>
          <w:ins w:id="0"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 cy="171450"/>
            <wp:effectExtent l="0" t="0" r="0" b="0"/>
            <wp:docPr id="5" name="Picture 5" descr="http://img1.blogblog.com/img/icon18_wrench_allbkg.png">
              <a:hlinkClick xmlns:a="http://schemas.openxmlformats.org/drawingml/2006/main" r:id="rId5" tgtFrame="&quot;configHTML5&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blogblog.com/img/icon18_wrench_allbkg.png">
                      <a:hlinkClick r:id="rId5" tgtFrame="&quot;configHTML5&quot;" tooltip="&quot;Edi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7D5F69" w:rsidRPr="007D5F69" w:rsidRDefault="007D5F69" w:rsidP="007D5F69">
      <w:pPr>
        <w:spacing w:after="0" w:line="240" w:lineRule="auto"/>
        <w:rPr>
          <w:ins w:id="1"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 cy="171450"/>
            <wp:effectExtent l="0" t="0" r="0" b="0"/>
            <wp:docPr id="4" name="Picture 4" descr="http://img1.blogblog.com/img/icon18_wrench_allbkg.png">
              <a:hlinkClick xmlns:a="http://schemas.openxmlformats.org/drawingml/2006/main" r:id="rId7" tgtFrame="&quot;configHTML2&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blogblog.com/img/icon18_wrench_allbkg.png">
                      <a:hlinkClick r:id="rId7" tgtFrame="&quot;configHTML2&quot;" tooltip="&quot;Edi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7D5F69" w:rsidRPr="007D5F69" w:rsidRDefault="007D5F69" w:rsidP="007D5F69">
      <w:pPr>
        <w:spacing w:before="100" w:beforeAutospacing="1" w:after="100" w:afterAutospacing="1" w:line="240" w:lineRule="auto"/>
        <w:outlineLvl w:val="1"/>
        <w:rPr>
          <w:ins w:id="2" w:author="Unknown"/>
          <w:rFonts w:ascii="Times New Roman" w:eastAsia="Times New Roman" w:hAnsi="Times New Roman" w:cs="Times New Roman"/>
          <w:b/>
          <w:bCs/>
          <w:sz w:val="36"/>
          <w:szCs w:val="36"/>
        </w:rPr>
      </w:pPr>
      <w:ins w:id="3" w:author="Unknown">
        <w:r w:rsidRPr="007D5F69">
          <w:rPr>
            <w:rFonts w:ascii="Times New Roman" w:eastAsia="Times New Roman" w:hAnsi="Times New Roman" w:cs="Times New Roman"/>
            <w:b/>
            <w:bCs/>
            <w:sz w:val="36"/>
            <w:szCs w:val="36"/>
          </w:rPr>
          <w:t>Sunday, April 5, 2009</w:t>
        </w:r>
      </w:ins>
    </w:p>
    <w:bookmarkStart w:id="4" w:name="6651173091375277966"/>
    <w:bookmarkEnd w:id="4"/>
    <w:p w:rsidR="007D5F69" w:rsidRPr="007D5F69" w:rsidRDefault="007D5F69" w:rsidP="007D5F69">
      <w:pPr>
        <w:spacing w:before="100" w:beforeAutospacing="1" w:after="100" w:afterAutospacing="1" w:line="240" w:lineRule="auto"/>
        <w:outlineLvl w:val="2"/>
        <w:rPr>
          <w:ins w:id="5" w:author="Unknown"/>
          <w:rFonts w:ascii="Times New Roman" w:eastAsia="Times New Roman" w:hAnsi="Times New Roman" w:cs="Times New Roman"/>
          <w:b/>
          <w:bCs/>
          <w:sz w:val="27"/>
          <w:szCs w:val="27"/>
        </w:rPr>
      </w:pPr>
      <w:ins w:id="6" w:author="Unknown">
        <w:r w:rsidRPr="007D5F69">
          <w:rPr>
            <w:rFonts w:ascii="Times New Roman" w:eastAsia="Times New Roman" w:hAnsi="Times New Roman" w:cs="Times New Roman"/>
            <w:b/>
            <w:bCs/>
            <w:sz w:val="27"/>
            <w:szCs w:val="27"/>
          </w:rPr>
          <w:fldChar w:fldCharType="begin"/>
        </w:r>
        <w:r w:rsidRPr="007D5F69">
          <w:rPr>
            <w:rFonts w:ascii="Times New Roman" w:eastAsia="Times New Roman" w:hAnsi="Times New Roman" w:cs="Times New Roman"/>
            <w:b/>
            <w:bCs/>
            <w:sz w:val="27"/>
            <w:szCs w:val="27"/>
          </w:rPr>
          <w:instrText xml:space="preserve"> HYPERLINK "http://electroniccircuitsforbeginners.blogspot.com/2009/04/led-flasher-circuit.html" </w:instrText>
        </w:r>
        <w:r w:rsidRPr="007D5F69">
          <w:rPr>
            <w:rFonts w:ascii="Times New Roman" w:eastAsia="Times New Roman" w:hAnsi="Times New Roman" w:cs="Times New Roman"/>
            <w:b/>
            <w:bCs/>
            <w:sz w:val="27"/>
            <w:szCs w:val="27"/>
          </w:rPr>
          <w:fldChar w:fldCharType="separate"/>
        </w:r>
        <w:r w:rsidRPr="007D5F69">
          <w:rPr>
            <w:rFonts w:ascii="Times New Roman" w:eastAsia="Times New Roman" w:hAnsi="Times New Roman" w:cs="Times New Roman"/>
            <w:b/>
            <w:bCs/>
            <w:color w:val="0000FF"/>
            <w:sz w:val="27"/>
            <w:szCs w:val="27"/>
            <w:u w:val="single"/>
          </w:rPr>
          <w:t>Led Flasher Circuit</w:t>
        </w:r>
        <w:r w:rsidRPr="007D5F69">
          <w:rPr>
            <w:rFonts w:ascii="Times New Roman" w:eastAsia="Times New Roman" w:hAnsi="Times New Roman" w:cs="Times New Roman"/>
            <w:b/>
            <w:bCs/>
            <w:sz w:val="27"/>
            <w:szCs w:val="27"/>
          </w:rPr>
          <w:fldChar w:fldCharType="end"/>
        </w:r>
        <w:r w:rsidRPr="007D5F69">
          <w:rPr>
            <w:rFonts w:ascii="Times New Roman" w:eastAsia="Times New Roman" w:hAnsi="Times New Roman" w:cs="Times New Roman"/>
            <w:b/>
            <w:bCs/>
            <w:sz w:val="27"/>
            <w:szCs w:val="27"/>
          </w:rPr>
          <w:t xml:space="preserve"> </w:t>
        </w:r>
      </w:ins>
    </w:p>
    <w:p w:rsidR="007D5F69" w:rsidRPr="007D5F69" w:rsidRDefault="007D5F69" w:rsidP="007D5F69">
      <w:pPr>
        <w:spacing w:after="0" w:line="240" w:lineRule="auto"/>
        <w:rPr>
          <w:ins w:id="7" w:author="Unknown"/>
          <w:rFonts w:ascii="Times New Roman" w:eastAsia="Times New Roman" w:hAnsi="Times New Roman" w:cs="Times New Roman"/>
          <w:sz w:val="24"/>
          <w:szCs w:val="24"/>
        </w:rPr>
      </w:pPr>
      <w:ins w:id="8" w:author="Unknown">
        <w:r w:rsidRPr="007D5F69">
          <w:rPr>
            <w:rFonts w:ascii="Times New Roman" w:eastAsia="Times New Roman" w:hAnsi="Times New Roman" w:cs="Times New Roman"/>
            <w:sz w:val="24"/>
            <w:szCs w:val="24"/>
          </w:rPr>
          <w:t>This circuit is built around one of the most popular timer integrated circuits, the 555 timer.</w:t>
        </w:r>
      </w:ins>
    </w:p>
    <w:p w:rsidR="007D5F69" w:rsidRPr="007D5F69" w:rsidRDefault="007D5F69" w:rsidP="007D5F69">
      <w:pPr>
        <w:spacing w:before="100" w:beforeAutospacing="1" w:after="100" w:afterAutospacing="1" w:line="240" w:lineRule="auto"/>
        <w:rPr>
          <w:ins w:id="9" w:author="Unknown"/>
          <w:rFonts w:ascii="Times New Roman" w:eastAsia="Times New Roman" w:hAnsi="Times New Roman" w:cs="Times New Roman"/>
          <w:sz w:val="24"/>
          <w:szCs w:val="24"/>
        </w:rPr>
      </w:pPr>
      <w:ins w:id="10" w:author="Unknown">
        <w:r w:rsidRPr="007D5F69">
          <w:rPr>
            <w:rFonts w:ascii="Times New Roman" w:eastAsia="Times New Roman" w:hAnsi="Times New Roman" w:cs="Times New Roman"/>
            <w:sz w:val="24"/>
            <w:szCs w:val="24"/>
          </w:rPr>
          <w:t xml:space="preserve">This circuit will flash the led on and </w:t>
        </w:r>
        <w:proofErr w:type="spellStart"/>
        <w:r w:rsidRPr="007D5F69">
          <w:rPr>
            <w:rFonts w:ascii="Times New Roman" w:eastAsia="Times New Roman" w:hAnsi="Times New Roman" w:cs="Times New Roman"/>
            <w:sz w:val="24"/>
            <w:szCs w:val="24"/>
          </w:rPr>
          <w:t>of</w:t>
        </w:r>
        <w:proofErr w:type="spellEnd"/>
        <w:r w:rsidRPr="007D5F69">
          <w:rPr>
            <w:rFonts w:ascii="Times New Roman" w:eastAsia="Times New Roman" w:hAnsi="Times New Roman" w:cs="Times New Roman"/>
            <w:sz w:val="24"/>
            <w:szCs w:val="24"/>
          </w:rPr>
          <w:t xml:space="preserve"> at regular intervals.</w:t>
        </w:r>
      </w:ins>
    </w:p>
    <w:p w:rsidR="007D5F69" w:rsidRPr="007D5F69" w:rsidRDefault="007D5F69" w:rsidP="007D5F69">
      <w:pPr>
        <w:spacing w:before="100" w:beforeAutospacing="1" w:after="100" w:afterAutospacing="1" w:line="240" w:lineRule="auto"/>
        <w:rPr>
          <w:ins w:id="11" w:author="Unknown"/>
          <w:rFonts w:ascii="Times New Roman" w:eastAsia="Times New Roman" w:hAnsi="Times New Roman" w:cs="Times New Roman"/>
          <w:sz w:val="24"/>
          <w:szCs w:val="24"/>
        </w:rPr>
      </w:pPr>
      <w:ins w:id="12" w:author="Unknown">
        <w:r w:rsidRPr="007D5F69">
          <w:rPr>
            <w:rFonts w:ascii="Times New Roman" w:eastAsia="Times New Roman" w:hAnsi="Times New Roman" w:cs="Times New Roman"/>
            <w:b/>
            <w:bCs/>
            <w:sz w:val="24"/>
            <w:szCs w:val="24"/>
          </w:rPr>
          <w:t>How it works:</w:t>
        </w:r>
      </w:ins>
    </w:p>
    <w:p w:rsidR="007D5F69" w:rsidRPr="007D5F69" w:rsidRDefault="007D5F69" w:rsidP="007D5F69">
      <w:pPr>
        <w:spacing w:before="100" w:beforeAutospacing="1" w:after="100" w:afterAutospacing="1" w:line="240" w:lineRule="auto"/>
        <w:rPr>
          <w:ins w:id="13" w:author="Unknown"/>
          <w:rFonts w:ascii="Times New Roman" w:eastAsia="Times New Roman" w:hAnsi="Times New Roman" w:cs="Times New Roman"/>
          <w:sz w:val="24"/>
          <w:szCs w:val="24"/>
        </w:rPr>
      </w:pPr>
      <w:ins w:id="14" w:author="Unknown">
        <w:r w:rsidRPr="007D5F69">
          <w:rPr>
            <w:rFonts w:ascii="Times New Roman" w:eastAsia="Times New Roman" w:hAnsi="Times New Roman" w:cs="Times New Roman"/>
            <w:sz w:val="24"/>
            <w:szCs w:val="24"/>
          </w:rPr>
          <w:t>From left to right, the two resistors and the capacitor set the time it takes to turn the led on or off, by changing the time it takes to charge the capacitor to trigger the timer. Next is the 555 timer, this is where all the work gets done to determine the time the led stays on and off. It contains a complicated circuit inside, but since it is packaged in the IC it can be used as a simple component.</w:t>
        </w:r>
      </w:ins>
    </w:p>
    <w:p w:rsidR="007D5F69" w:rsidRPr="007D5F69" w:rsidRDefault="007D5F69" w:rsidP="007D5F69">
      <w:pPr>
        <w:spacing w:after="240" w:line="240" w:lineRule="auto"/>
        <w:rPr>
          <w:ins w:id="15" w:author="Unknown"/>
          <w:rFonts w:ascii="Times New Roman" w:eastAsia="Times New Roman" w:hAnsi="Times New Roman" w:cs="Times New Roman"/>
          <w:sz w:val="24"/>
          <w:szCs w:val="24"/>
        </w:rPr>
      </w:pPr>
      <w:ins w:id="16" w:author="Unknown">
        <w:r w:rsidRPr="007D5F69">
          <w:rPr>
            <w:rFonts w:ascii="Times New Roman" w:eastAsia="Times New Roman" w:hAnsi="Times New Roman" w:cs="Times New Roman"/>
            <w:sz w:val="24"/>
            <w:szCs w:val="24"/>
          </w:rPr>
          <w:t xml:space="preserve">The two capacitors that are right of the timer are just accessories so to speak, but are needed for the timer to work correctly. The last part is the resistor and the </w:t>
        </w:r>
        <w:proofErr w:type="gramStart"/>
        <w:r w:rsidRPr="007D5F69">
          <w:rPr>
            <w:rFonts w:ascii="Times New Roman" w:eastAsia="Times New Roman" w:hAnsi="Times New Roman" w:cs="Times New Roman"/>
            <w:sz w:val="24"/>
            <w:szCs w:val="24"/>
          </w:rPr>
          <w:t>led,</w:t>
        </w:r>
        <w:proofErr w:type="gramEnd"/>
        <w:r w:rsidRPr="007D5F69">
          <w:rPr>
            <w:rFonts w:ascii="Times New Roman" w:eastAsia="Times New Roman" w:hAnsi="Times New Roman" w:cs="Times New Roman"/>
            <w:sz w:val="24"/>
            <w:szCs w:val="24"/>
          </w:rPr>
          <w:t xml:space="preserve"> the resistor is there to limit the current on the led so that it won't burn.</w:t>
        </w:r>
      </w:ins>
    </w:p>
    <w:p w:rsidR="007D5F69" w:rsidRPr="007D5F69" w:rsidRDefault="007D5F69" w:rsidP="007D5F69">
      <w:pPr>
        <w:spacing w:after="0" w:line="240" w:lineRule="auto"/>
        <w:jc w:val="center"/>
        <w:rPr>
          <w:ins w:id="17"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0" cy="1504950"/>
            <wp:effectExtent l="0" t="0" r="0" b="0"/>
            <wp:docPr id="3" name="Picture 3" descr="555 led flasher circui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21132725241554882" descr="555 led flasher circui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04950"/>
                    </a:xfrm>
                    <a:prstGeom prst="rect">
                      <a:avLst/>
                    </a:prstGeom>
                    <a:noFill/>
                    <a:ln>
                      <a:noFill/>
                    </a:ln>
                  </pic:spPr>
                </pic:pic>
              </a:graphicData>
            </a:graphic>
          </wp:inline>
        </w:drawing>
      </w:r>
      <w:ins w:id="18" w:author="Unknown">
        <w:r w:rsidRPr="007D5F69">
          <w:rPr>
            <w:rFonts w:ascii="Times New Roman" w:eastAsia="Times New Roman" w:hAnsi="Times New Roman" w:cs="Times New Roman"/>
            <w:sz w:val="24"/>
            <w:szCs w:val="24"/>
          </w:rPr>
          <w:br/>
          <w:t>(</w:t>
        </w:r>
        <w:proofErr w:type="gramStart"/>
        <w:r w:rsidRPr="007D5F69">
          <w:rPr>
            <w:rFonts w:ascii="Times New Roman" w:eastAsia="Times New Roman" w:hAnsi="Times New Roman" w:cs="Times New Roman"/>
            <w:sz w:val="24"/>
            <w:szCs w:val="24"/>
          </w:rPr>
          <w:t>click</w:t>
        </w:r>
        <w:proofErr w:type="gramEnd"/>
        <w:r w:rsidRPr="007D5F69">
          <w:rPr>
            <w:rFonts w:ascii="Times New Roman" w:eastAsia="Times New Roman" w:hAnsi="Times New Roman" w:cs="Times New Roman"/>
            <w:sz w:val="24"/>
            <w:szCs w:val="24"/>
          </w:rPr>
          <w:t xml:space="preserve"> to enlarge)</w:t>
        </w:r>
        <w:r w:rsidRPr="007D5F69">
          <w:rPr>
            <w:rFonts w:ascii="Times New Roman" w:eastAsia="Times New Roman" w:hAnsi="Times New Roman" w:cs="Times New Roman"/>
            <w:sz w:val="24"/>
            <w:szCs w:val="24"/>
          </w:rPr>
          <w:br/>
        </w:r>
        <w:r w:rsidRPr="007D5F69">
          <w:rPr>
            <w:rFonts w:ascii="Times New Roman" w:eastAsia="Times New Roman" w:hAnsi="Times New Roman" w:cs="Times New Roman"/>
            <w:sz w:val="24"/>
            <w:szCs w:val="24"/>
          </w:rPr>
          <w:br/>
        </w:r>
      </w:ins>
      <w:r>
        <w:rPr>
          <w:rFonts w:ascii="Times New Roman" w:eastAsia="Times New Roman" w:hAnsi="Times New Roman" w:cs="Times New Roman"/>
          <w:noProof/>
          <w:color w:val="0000FF"/>
          <w:sz w:val="24"/>
          <w:szCs w:val="24"/>
        </w:rPr>
        <w:drawing>
          <wp:inline distT="0" distB="0" distL="0" distR="0">
            <wp:extent cx="733425" cy="485775"/>
            <wp:effectExtent l="0" t="0" r="9525" b="9525"/>
            <wp:docPr id="2" name="Picture 2" descr="http://1.bp.blogspot.com/_I5fPUj_jtvI/Sdh2ok6YXKI/AAAAAAAAADs/U-2Lor8C2rs/s320/pin_number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21133399213628578" descr="http://1.bp.blogspot.com/_I5fPUj_jtvI/Sdh2ok6YXKI/AAAAAAAAADs/U-2Lor8C2rs/s320/pin_number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485775"/>
                    </a:xfrm>
                    <a:prstGeom prst="rect">
                      <a:avLst/>
                    </a:prstGeom>
                    <a:noFill/>
                    <a:ln>
                      <a:noFill/>
                    </a:ln>
                  </pic:spPr>
                </pic:pic>
              </a:graphicData>
            </a:graphic>
          </wp:inline>
        </w:drawing>
      </w:r>
      <w:ins w:id="19" w:author="Unknown">
        <w:r w:rsidRPr="007D5F69">
          <w:rPr>
            <w:rFonts w:ascii="Times New Roman" w:eastAsia="Times New Roman" w:hAnsi="Times New Roman" w:cs="Times New Roman"/>
            <w:sz w:val="24"/>
            <w:szCs w:val="24"/>
          </w:rPr>
          <w:t>(</w:t>
        </w:r>
        <w:proofErr w:type="gramStart"/>
        <w:r w:rsidRPr="007D5F69">
          <w:rPr>
            <w:rFonts w:ascii="Times New Roman" w:eastAsia="Times New Roman" w:hAnsi="Times New Roman" w:cs="Times New Roman"/>
            <w:sz w:val="24"/>
            <w:szCs w:val="24"/>
          </w:rPr>
          <w:t>click</w:t>
        </w:r>
        <w:proofErr w:type="gramEnd"/>
        <w:r w:rsidRPr="007D5F69">
          <w:rPr>
            <w:rFonts w:ascii="Times New Roman" w:eastAsia="Times New Roman" w:hAnsi="Times New Roman" w:cs="Times New Roman"/>
            <w:sz w:val="24"/>
            <w:szCs w:val="24"/>
          </w:rPr>
          <w:t xml:space="preserve"> to enlarge)</w:t>
        </w:r>
        <w:r w:rsidRPr="007D5F69">
          <w:rPr>
            <w:rFonts w:ascii="Times New Roman" w:eastAsia="Times New Roman" w:hAnsi="Times New Roman" w:cs="Times New Roman"/>
            <w:sz w:val="24"/>
            <w:szCs w:val="24"/>
          </w:rPr>
          <w:br/>
          <w:t>(</w:t>
        </w:r>
        <w:proofErr w:type="gramStart"/>
        <w:r w:rsidRPr="007D5F69">
          <w:rPr>
            <w:rFonts w:ascii="Times New Roman" w:eastAsia="Times New Roman" w:hAnsi="Times New Roman" w:cs="Times New Roman"/>
            <w:sz w:val="24"/>
            <w:szCs w:val="24"/>
          </w:rPr>
          <w:t>pin</w:t>
        </w:r>
        <w:proofErr w:type="gramEnd"/>
        <w:r w:rsidRPr="007D5F69">
          <w:rPr>
            <w:rFonts w:ascii="Times New Roman" w:eastAsia="Times New Roman" w:hAnsi="Times New Roman" w:cs="Times New Roman"/>
            <w:sz w:val="24"/>
            <w:szCs w:val="24"/>
          </w:rPr>
          <w:t xml:space="preserve"> numbers on actual IC)</w:t>
        </w:r>
      </w:ins>
    </w:p>
    <w:p w:rsidR="00DA7982" w:rsidRDefault="00DA7982">
      <w:bookmarkStart w:id="20" w:name="_GoBack"/>
      <w:bookmarkEnd w:id="20"/>
    </w:p>
    <w:sectPr w:rsidR="00DA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69"/>
    <w:rsid w:val="007D5F69"/>
    <w:rsid w:val="007F7EC5"/>
    <w:rsid w:val="00DA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5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F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F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F69"/>
    <w:rPr>
      <w:rFonts w:ascii="Times New Roman" w:eastAsia="Times New Roman" w:hAnsi="Times New Roman" w:cs="Times New Roman"/>
      <w:b/>
      <w:bCs/>
      <w:sz w:val="27"/>
      <w:szCs w:val="27"/>
    </w:rPr>
  </w:style>
  <w:style w:type="character" w:customStyle="1" w:styleId="item-control">
    <w:name w:val="item-control"/>
    <w:basedOn w:val="DefaultParagraphFont"/>
    <w:rsid w:val="007D5F69"/>
  </w:style>
  <w:style w:type="character" w:styleId="Hyperlink">
    <w:name w:val="Hyperlink"/>
    <w:basedOn w:val="DefaultParagraphFont"/>
    <w:uiPriority w:val="99"/>
    <w:semiHidden/>
    <w:unhideWhenUsed/>
    <w:rsid w:val="007D5F69"/>
    <w:rPr>
      <w:color w:val="0000FF"/>
      <w:u w:val="single"/>
    </w:rPr>
  </w:style>
  <w:style w:type="paragraph" w:styleId="NormalWeb">
    <w:name w:val="Normal (Web)"/>
    <w:basedOn w:val="Normal"/>
    <w:uiPriority w:val="99"/>
    <w:semiHidden/>
    <w:unhideWhenUsed/>
    <w:rsid w:val="007D5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F69"/>
    <w:rPr>
      <w:b/>
      <w:bCs/>
    </w:rPr>
  </w:style>
  <w:style w:type="character" w:customStyle="1" w:styleId="post-author">
    <w:name w:val="post-author"/>
    <w:basedOn w:val="DefaultParagraphFont"/>
    <w:rsid w:val="007D5F69"/>
  </w:style>
  <w:style w:type="character" w:customStyle="1" w:styleId="fn">
    <w:name w:val="fn"/>
    <w:basedOn w:val="DefaultParagraphFont"/>
    <w:rsid w:val="007D5F69"/>
  </w:style>
  <w:style w:type="character" w:customStyle="1" w:styleId="post-timestamp">
    <w:name w:val="post-timestamp"/>
    <w:basedOn w:val="DefaultParagraphFont"/>
    <w:rsid w:val="007D5F69"/>
  </w:style>
  <w:style w:type="character" w:customStyle="1" w:styleId="post-labels">
    <w:name w:val="post-labels"/>
    <w:basedOn w:val="DefaultParagraphFont"/>
    <w:rsid w:val="007D5F69"/>
  </w:style>
  <w:style w:type="paragraph" w:styleId="BalloonText">
    <w:name w:val="Balloon Text"/>
    <w:basedOn w:val="Normal"/>
    <w:link w:val="BalloonTextChar"/>
    <w:uiPriority w:val="99"/>
    <w:semiHidden/>
    <w:unhideWhenUsed/>
    <w:rsid w:val="007D5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5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F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F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F69"/>
    <w:rPr>
      <w:rFonts w:ascii="Times New Roman" w:eastAsia="Times New Roman" w:hAnsi="Times New Roman" w:cs="Times New Roman"/>
      <w:b/>
      <w:bCs/>
      <w:sz w:val="27"/>
      <w:szCs w:val="27"/>
    </w:rPr>
  </w:style>
  <w:style w:type="character" w:customStyle="1" w:styleId="item-control">
    <w:name w:val="item-control"/>
    <w:basedOn w:val="DefaultParagraphFont"/>
    <w:rsid w:val="007D5F69"/>
  </w:style>
  <w:style w:type="character" w:styleId="Hyperlink">
    <w:name w:val="Hyperlink"/>
    <w:basedOn w:val="DefaultParagraphFont"/>
    <w:uiPriority w:val="99"/>
    <w:semiHidden/>
    <w:unhideWhenUsed/>
    <w:rsid w:val="007D5F69"/>
    <w:rPr>
      <w:color w:val="0000FF"/>
      <w:u w:val="single"/>
    </w:rPr>
  </w:style>
  <w:style w:type="paragraph" w:styleId="NormalWeb">
    <w:name w:val="Normal (Web)"/>
    <w:basedOn w:val="Normal"/>
    <w:uiPriority w:val="99"/>
    <w:semiHidden/>
    <w:unhideWhenUsed/>
    <w:rsid w:val="007D5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F69"/>
    <w:rPr>
      <w:b/>
      <w:bCs/>
    </w:rPr>
  </w:style>
  <w:style w:type="character" w:customStyle="1" w:styleId="post-author">
    <w:name w:val="post-author"/>
    <w:basedOn w:val="DefaultParagraphFont"/>
    <w:rsid w:val="007D5F69"/>
  </w:style>
  <w:style w:type="character" w:customStyle="1" w:styleId="fn">
    <w:name w:val="fn"/>
    <w:basedOn w:val="DefaultParagraphFont"/>
    <w:rsid w:val="007D5F69"/>
  </w:style>
  <w:style w:type="character" w:customStyle="1" w:styleId="post-timestamp">
    <w:name w:val="post-timestamp"/>
    <w:basedOn w:val="DefaultParagraphFont"/>
    <w:rsid w:val="007D5F69"/>
  </w:style>
  <w:style w:type="character" w:customStyle="1" w:styleId="post-labels">
    <w:name w:val="post-labels"/>
    <w:basedOn w:val="DefaultParagraphFont"/>
    <w:rsid w:val="007D5F69"/>
  </w:style>
  <w:style w:type="paragraph" w:styleId="BalloonText">
    <w:name w:val="Balloon Text"/>
    <w:basedOn w:val="Normal"/>
    <w:link w:val="BalloonTextChar"/>
    <w:uiPriority w:val="99"/>
    <w:semiHidden/>
    <w:unhideWhenUsed/>
    <w:rsid w:val="007D5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980345">
      <w:bodyDiv w:val="1"/>
      <w:marLeft w:val="0"/>
      <w:marRight w:val="0"/>
      <w:marTop w:val="0"/>
      <w:marBottom w:val="0"/>
      <w:divBdr>
        <w:top w:val="none" w:sz="0" w:space="0" w:color="auto"/>
        <w:left w:val="none" w:sz="0" w:space="0" w:color="auto"/>
        <w:bottom w:val="none" w:sz="0" w:space="0" w:color="auto"/>
        <w:right w:val="none" w:sz="0" w:space="0" w:color="auto"/>
      </w:divBdr>
      <w:divsChild>
        <w:div w:id="308483880">
          <w:marLeft w:val="0"/>
          <w:marRight w:val="0"/>
          <w:marTop w:val="0"/>
          <w:marBottom w:val="0"/>
          <w:divBdr>
            <w:top w:val="none" w:sz="0" w:space="0" w:color="auto"/>
            <w:left w:val="none" w:sz="0" w:space="0" w:color="auto"/>
            <w:bottom w:val="none" w:sz="0" w:space="0" w:color="auto"/>
            <w:right w:val="none" w:sz="0" w:space="0" w:color="auto"/>
          </w:divBdr>
          <w:divsChild>
            <w:div w:id="1457290039">
              <w:marLeft w:val="0"/>
              <w:marRight w:val="0"/>
              <w:marTop w:val="0"/>
              <w:marBottom w:val="0"/>
              <w:divBdr>
                <w:top w:val="none" w:sz="0" w:space="0" w:color="auto"/>
                <w:left w:val="none" w:sz="0" w:space="0" w:color="auto"/>
                <w:bottom w:val="none" w:sz="0" w:space="0" w:color="auto"/>
                <w:right w:val="none" w:sz="0" w:space="0" w:color="auto"/>
              </w:divBdr>
              <w:divsChild>
                <w:div w:id="105002854">
                  <w:marLeft w:val="0"/>
                  <w:marRight w:val="0"/>
                  <w:marTop w:val="0"/>
                  <w:marBottom w:val="0"/>
                  <w:divBdr>
                    <w:top w:val="none" w:sz="0" w:space="0" w:color="auto"/>
                    <w:left w:val="none" w:sz="0" w:space="0" w:color="auto"/>
                    <w:bottom w:val="none" w:sz="0" w:space="0" w:color="auto"/>
                    <w:right w:val="none" w:sz="0" w:space="0" w:color="auto"/>
                  </w:divBdr>
                </w:div>
                <w:div w:id="1396976615">
                  <w:marLeft w:val="0"/>
                  <w:marRight w:val="0"/>
                  <w:marTop w:val="0"/>
                  <w:marBottom w:val="0"/>
                  <w:divBdr>
                    <w:top w:val="none" w:sz="0" w:space="0" w:color="auto"/>
                    <w:left w:val="none" w:sz="0" w:space="0" w:color="auto"/>
                    <w:bottom w:val="none" w:sz="0" w:space="0" w:color="auto"/>
                    <w:right w:val="none" w:sz="0" w:space="0" w:color="auto"/>
                  </w:divBdr>
                  <w:divsChild>
                    <w:div w:id="118425139">
                      <w:marLeft w:val="0"/>
                      <w:marRight w:val="0"/>
                      <w:marTop w:val="0"/>
                      <w:marBottom w:val="0"/>
                      <w:divBdr>
                        <w:top w:val="none" w:sz="0" w:space="0" w:color="auto"/>
                        <w:left w:val="none" w:sz="0" w:space="0" w:color="auto"/>
                        <w:bottom w:val="none" w:sz="0" w:space="0" w:color="auto"/>
                        <w:right w:val="none" w:sz="0" w:space="0" w:color="auto"/>
                      </w:divBdr>
                      <w:divsChild>
                        <w:div w:id="574702130">
                          <w:marLeft w:val="0"/>
                          <w:marRight w:val="0"/>
                          <w:marTop w:val="0"/>
                          <w:marBottom w:val="0"/>
                          <w:divBdr>
                            <w:top w:val="none" w:sz="0" w:space="0" w:color="auto"/>
                            <w:left w:val="none" w:sz="0" w:space="0" w:color="auto"/>
                            <w:bottom w:val="none" w:sz="0" w:space="0" w:color="auto"/>
                            <w:right w:val="none" w:sz="0" w:space="0" w:color="auto"/>
                          </w:divBdr>
                          <w:divsChild>
                            <w:div w:id="165559291">
                              <w:marLeft w:val="0"/>
                              <w:marRight w:val="0"/>
                              <w:marTop w:val="0"/>
                              <w:marBottom w:val="0"/>
                              <w:divBdr>
                                <w:top w:val="none" w:sz="0" w:space="0" w:color="auto"/>
                                <w:left w:val="none" w:sz="0" w:space="0" w:color="auto"/>
                                <w:bottom w:val="none" w:sz="0" w:space="0" w:color="auto"/>
                                <w:right w:val="none" w:sz="0" w:space="0" w:color="auto"/>
                              </w:divBdr>
                            </w:div>
                            <w:div w:id="970791414">
                              <w:marLeft w:val="0"/>
                              <w:marRight w:val="0"/>
                              <w:marTop w:val="0"/>
                              <w:marBottom w:val="0"/>
                              <w:divBdr>
                                <w:top w:val="none" w:sz="0" w:space="0" w:color="auto"/>
                                <w:left w:val="none" w:sz="0" w:space="0" w:color="auto"/>
                                <w:bottom w:val="none" w:sz="0" w:space="0" w:color="auto"/>
                                <w:right w:val="none" w:sz="0" w:space="0" w:color="auto"/>
                              </w:divBdr>
                              <w:divsChild>
                                <w:div w:id="803500979">
                                  <w:marLeft w:val="0"/>
                                  <w:marRight w:val="0"/>
                                  <w:marTop w:val="0"/>
                                  <w:marBottom w:val="0"/>
                                  <w:divBdr>
                                    <w:top w:val="none" w:sz="0" w:space="0" w:color="auto"/>
                                    <w:left w:val="none" w:sz="0" w:space="0" w:color="auto"/>
                                    <w:bottom w:val="none" w:sz="0" w:space="0" w:color="auto"/>
                                    <w:right w:val="none" w:sz="0" w:space="0" w:color="auto"/>
                                  </w:divBdr>
                                </w:div>
                                <w:div w:id="990793635">
                                  <w:marLeft w:val="0"/>
                                  <w:marRight w:val="0"/>
                                  <w:marTop w:val="0"/>
                                  <w:marBottom w:val="0"/>
                                  <w:divBdr>
                                    <w:top w:val="none" w:sz="0" w:space="0" w:color="auto"/>
                                    <w:left w:val="none" w:sz="0" w:space="0" w:color="auto"/>
                                    <w:bottom w:val="none" w:sz="0" w:space="0" w:color="auto"/>
                                    <w:right w:val="none" w:sz="0" w:space="0" w:color="auto"/>
                                  </w:divBdr>
                                </w:div>
                              </w:divsChild>
                            </w:div>
                            <w:div w:id="1485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59616">
          <w:marLeft w:val="0"/>
          <w:marRight w:val="0"/>
          <w:marTop w:val="0"/>
          <w:marBottom w:val="0"/>
          <w:divBdr>
            <w:top w:val="none" w:sz="0" w:space="0" w:color="auto"/>
            <w:left w:val="none" w:sz="0" w:space="0" w:color="auto"/>
            <w:bottom w:val="none" w:sz="0" w:space="0" w:color="auto"/>
            <w:right w:val="none" w:sz="0" w:space="0" w:color="auto"/>
          </w:divBdr>
          <w:divsChild>
            <w:div w:id="1296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_I5fPUj_jtvI/Sdh2BWK6p8I/AAAAAAAAADk/Bc5zXK4JNFw/s1600-h/ledflasher555.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ogger.com/rearrange?blogID=1068598716343828973&amp;widgetType=HTML&amp;widgetId=HTML2&amp;action=editWidget&amp;sectionId=mai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www.blogger.com/rearrange?blogID=1068598716343828973&amp;widgetType=HTML&amp;widgetId=HTML5&amp;action=editWidget&amp;sectionId=crosscol" TargetMode="External"/><Relationship Id="rId10" Type="http://schemas.openxmlformats.org/officeDocument/2006/relationships/hyperlink" Target="http://1.bp.blogspot.com/_I5fPUj_jtvI/Sdh2ok6YXKI/AAAAAAAAADs/U-2Lor8C2rs/s1600-h/pin_numbers.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2011-07-03T22:32:00Z</cp:lastPrinted>
  <dcterms:created xsi:type="dcterms:W3CDTF">2011-07-03T22:31:00Z</dcterms:created>
  <dcterms:modified xsi:type="dcterms:W3CDTF">2011-07-04T12:15:00Z</dcterms:modified>
</cp:coreProperties>
</file>